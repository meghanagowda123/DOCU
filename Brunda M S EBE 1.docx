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2A41" w14:textId="02F53D81" w:rsidR="00F45D75" w:rsidRDefault="00C23967" w:rsidP="00CF1191">
      <w:pPr>
        <w:jc w:val="center"/>
        <w:rPr>
          <w:sz w:val="36"/>
          <w:szCs w:val="36"/>
        </w:rPr>
      </w:pPr>
      <w:r w:rsidRPr="00F45D75">
        <w:rPr>
          <w:sz w:val="36"/>
          <w:szCs w:val="36"/>
        </w:rPr>
        <w:t xml:space="preserve">EBE ASSIGNMENT </w:t>
      </w:r>
      <w:proofErr w:type="gramStart"/>
      <w:r w:rsidRPr="00F45D75">
        <w:rPr>
          <w:sz w:val="36"/>
          <w:szCs w:val="36"/>
        </w:rPr>
        <w:t>1</w:t>
      </w:r>
      <w:r w:rsidR="00F45D75">
        <w:rPr>
          <w:sz w:val="36"/>
          <w:szCs w:val="36"/>
        </w:rPr>
        <w:t xml:space="preserve"> </w:t>
      </w:r>
      <w:r w:rsidR="00CF1191">
        <w:rPr>
          <w:sz w:val="36"/>
          <w:szCs w:val="36"/>
        </w:rPr>
        <w:t>:</w:t>
      </w:r>
      <w:proofErr w:type="gramEnd"/>
      <w:r w:rsidR="00CF1191">
        <w:rPr>
          <w:sz w:val="36"/>
          <w:szCs w:val="36"/>
        </w:rPr>
        <w:t xml:space="preserve"> Vendors</w:t>
      </w:r>
    </w:p>
    <w:p w14:paraId="02A12E66" w14:textId="2A0648F2" w:rsidR="00C23967" w:rsidRPr="00F45D75" w:rsidRDefault="00C23967" w:rsidP="00F45D75">
      <w:pPr>
        <w:jc w:val="center"/>
        <w:rPr>
          <w:sz w:val="36"/>
          <w:szCs w:val="36"/>
        </w:rPr>
      </w:pPr>
      <w:r w:rsidRPr="00F45D75">
        <w:rPr>
          <w:sz w:val="36"/>
          <w:szCs w:val="36"/>
        </w:rPr>
        <w:t>NAME:</w:t>
      </w:r>
      <w:r w:rsidR="00F45D75" w:rsidRPr="00F45D75">
        <w:rPr>
          <w:sz w:val="36"/>
          <w:szCs w:val="36"/>
        </w:rPr>
        <w:t xml:space="preserve"> </w:t>
      </w:r>
      <w:r w:rsidRPr="00F45D75">
        <w:rPr>
          <w:sz w:val="36"/>
          <w:szCs w:val="36"/>
        </w:rPr>
        <w:t>BRUNDA M S</w:t>
      </w:r>
    </w:p>
    <w:p w14:paraId="2EA50B64" w14:textId="0746E52E" w:rsidR="00C23967" w:rsidRPr="00CF1191" w:rsidRDefault="00C23967" w:rsidP="00C23967">
      <w:pPr>
        <w:jc w:val="center"/>
        <w:rPr>
          <w:sz w:val="36"/>
          <w:szCs w:val="36"/>
        </w:rPr>
      </w:pPr>
      <w:r w:rsidRPr="00CF1191">
        <w:rPr>
          <w:sz w:val="36"/>
          <w:szCs w:val="36"/>
        </w:rPr>
        <w:t>REG NO:20232MBA0327</w:t>
      </w:r>
    </w:p>
    <w:p w14:paraId="7D4DDC0B" w14:textId="23E017F8" w:rsidR="00C23967" w:rsidRPr="00E92FD1" w:rsidRDefault="00C23967" w:rsidP="00C23967">
      <w:pPr>
        <w:jc w:val="center"/>
        <w:rPr>
          <w:b/>
          <w:bCs/>
          <w:sz w:val="36"/>
          <w:szCs w:val="36"/>
        </w:rPr>
      </w:pPr>
      <w:r w:rsidRPr="00E92FD1">
        <w:rPr>
          <w:b/>
          <w:bCs/>
          <w:sz w:val="36"/>
          <w:szCs w:val="36"/>
        </w:rPr>
        <w:t>NAME OF THE BUSINESS: KANVI EVENTS MANAGEMENT</w:t>
      </w:r>
    </w:p>
    <w:p w14:paraId="1C0BD220" w14:textId="77777777" w:rsidR="00C23967" w:rsidRPr="00F45D75" w:rsidRDefault="00C23967" w:rsidP="00C23967">
      <w:pPr>
        <w:rPr>
          <w:sz w:val="36"/>
          <w:szCs w:val="36"/>
        </w:rPr>
      </w:pPr>
    </w:p>
    <w:p w14:paraId="768F1C81" w14:textId="77777777" w:rsidR="00C23967" w:rsidRPr="00C23967" w:rsidRDefault="00C23967" w:rsidP="00C23967"/>
    <w:p w14:paraId="607E88A6" w14:textId="5DD29951" w:rsidR="00C23967" w:rsidRPr="00C23967" w:rsidRDefault="00FF5C4F" w:rsidP="00F45D75">
      <w:pPr>
        <w:jc w:val="center"/>
      </w:pPr>
      <w:r>
        <w:rPr>
          <w:noProof/>
        </w:rPr>
        <w:t>c</w:t>
      </w:r>
      <w:r w:rsidR="00F45D75">
        <w:rPr>
          <w:noProof/>
        </w:rPr>
        <w:drawing>
          <wp:inline distT="0" distB="0" distL="0" distR="0" wp14:anchorId="41E6B16A" wp14:editId="66B36DCD">
            <wp:extent cx="3606445" cy="3139360"/>
            <wp:effectExtent l="0" t="0" r="0" b="4445"/>
            <wp:docPr id="1356605310" name="Picture 1356605310" descr="A logo with a bird and a fl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05310" name="Picture 1" descr="A logo with a bird and a flu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213" cy="32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FCE7" w14:textId="753A2FC2" w:rsidR="00F45D75" w:rsidRPr="00FF5C4F" w:rsidRDefault="00CF1191" w:rsidP="00F45D75">
      <w:pPr>
        <w:rPr>
          <w:sz w:val="28"/>
          <w:szCs w:val="28"/>
        </w:rPr>
      </w:pPr>
      <w:r w:rsidRPr="00FF5C4F">
        <w:rPr>
          <w:sz w:val="28"/>
          <w:szCs w:val="28"/>
        </w:rPr>
        <w:t>Name of the vendor: Meghana</w:t>
      </w:r>
    </w:p>
    <w:p w14:paraId="1CFB0BD5" w14:textId="3BFF249D" w:rsidR="00CF1191" w:rsidRPr="00FF5C4F" w:rsidRDefault="00CF1191" w:rsidP="00F45D75">
      <w:pPr>
        <w:rPr>
          <w:sz w:val="28"/>
          <w:szCs w:val="28"/>
        </w:rPr>
      </w:pPr>
      <w:r w:rsidRPr="00FF5C4F">
        <w:rPr>
          <w:sz w:val="28"/>
          <w:szCs w:val="28"/>
        </w:rPr>
        <w:t>Type of business: Private company</w:t>
      </w:r>
    </w:p>
    <w:p w14:paraId="2A924B3C" w14:textId="47D491D3" w:rsidR="00FF5C4F" w:rsidRPr="00FF5C4F" w:rsidRDefault="00CF1191" w:rsidP="00FF5C4F">
      <w:pPr>
        <w:rPr>
          <w:b/>
          <w:bCs/>
          <w:sz w:val="32"/>
          <w:szCs w:val="32"/>
          <w:u w:val="single"/>
        </w:rPr>
      </w:pPr>
      <w:r w:rsidRPr="00FF5C4F">
        <w:rPr>
          <w:sz w:val="28"/>
          <w:szCs w:val="28"/>
        </w:rPr>
        <w:t xml:space="preserve">Started business:2 years </w:t>
      </w:r>
      <w:proofErr w:type="gramStart"/>
      <w:r w:rsidRPr="00FF5C4F">
        <w:rPr>
          <w:sz w:val="28"/>
          <w:szCs w:val="28"/>
        </w:rPr>
        <w:t>ago</w:t>
      </w:r>
      <w:proofErr w:type="gramEnd"/>
    </w:p>
    <w:p w14:paraId="34192633" w14:textId="6FE4066C" w:rsidR="00FF5C4F" w:rsidRDefault="00FF5C4F" w:rsidP="00F45D75">
      <w:pPr>
        <w:rPr>
          <w:b/>
          <w:bCs/>
          <w:color w:val="F7CAAC" w:themeColor="accent2" w:themeTint="66"/>
          <w:sz w:val="32"/>
          <w:szCs w:val="32"/>
          <w:u w:val="single"/>
        </w:rPr>
      </w:pPr>
      <w:r w:rsidRPr="00FF5C4F">
        <w:rPr>
          <w:b/>
          <w:bCs/>
          <w:sz w:val="32"/>
          <w:szCs w:val="32"/>
          <w:u w:val="single"/>
        </w:rPr>
        <w:t>Details of the business</w:t>
      </w:r>
    </w:p>
    <w:p w14:paraId="47932562" w14:textId="27BC6F0A" w:rsidR="00FA06BA" w:rsidRPr="00FA06BA" w:rsidRDefault="00FA06BA" w:rsidP="00FA06BA">
      <w:pPr>
        <w:rPr>
          <w:sz w:val="28"/>
          <w:szCs w:val="28"/>
        </w:rPr>
      </w:pPr>
      <w:r w:rsidRPr="00FA06BA">
        <w:rPr>
          <w:sz w:val="28"/>
          <w:szCs w:val="28"/>
        </w:rPr>
        <w:t>Investment:5lakhs</w:t>
      </w:r>
    </w:p>
    <w:p w14:paraId="5D970FFC" w14:textId="76DAB71F" w:rsidR="0078052D" w:rsidRPr="00FA06BA" w:rsidRDefault="0078052D" w:rsidP="00F45D75">
      <w:pPr>
        <w:rPr>
          <w:sz w:val="28"/>
          <w:szCs w:val="28"/>
        </w:rPr>
      </w:pPr>
      <w:r w:rsidRPr="00FA06BA">
        <w:rPr>
          <w:sz w:val="28"/>
          <w:szCs w:val="28"/>
        </w:rPr>
        <w:t>Income per month: 1 to 2lakhs</w:t>
      </w:r>
    </w:p>
    <w:p w14:paraId="7025B3CC" w14:textId="241ABAB7" w:rsidR="0078052D" w:rsidRPr="00FA06BA" w:rsidRDefault="0078052D" w:rsidP="00F45D75">
      <w:pPr>
        <w:rPr>
          <w:sz w:val="28"/>
          <w:szCs w:val="28"/>
        </w:rPr>
      </w:pPr>
      <w:r w:rsidRPr="00FA06BA">
        <w:rPr>
          <w:sz w:val="28"/>
          <w:szCs w:val="28"/>
        </w:rPr>
        <w:t>Expenses per month: 40k</w:t>
      </w:r>
    </w:p>
    <w:p w14:paraId="75326DA3" w14:textId="3079BE9F" w:rsidR="0078052D" w:rsidRPr="00FA06BA" w:rsidRDefault="0078052D" w:rsidP="00F45D75">
      <w:pPr>
        <w:rPr>
          <w:sz w:val="28"/>
          <w:szCs w:val="28"/>
        </w:rPr>
      </w:pPr>
      <w:r w:rsidRPr="00FA06BA">
        <w:rPr>
          <w:sz w:val="28"/>
          <w:szCs w:val="28"/>
        </w:rPr>
        <w:t>Profit: 80k</w:t>
      </w:r>
    </w:p>
    <w:p w14:paraId="26C5324F" w14:textId="77777777" w:rsidR="0078052D" w:rsidRDefault="0078052D" w:rsidP="00F45D75"/>
    <w:p w14:paraId="77605E76" w14:textId="0B0C837E" w:rsidR="0078052D" w:rsidRPr="00FF5C4F" w:rsidRDefault="0078052D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 xml:space="preserve">As I mentioned </w:t>
      </w:r>
      <w:proofErr w:type="gramStart"/>
      <w:r w:rsidRPr="00FF5C4F">
        <w:rPr>
          <w:sz w:val="32"/>
          <w:szCs w:val="32"/>
        </w:rPr>
        <w:t>abov</w:t>
      </w:r>
      <w:r w:rsidR="00FF5C4F">
        <w:rPr>
          <w:sz w:val="32"/>
          <w:szCs w:val="32"/>
        </w:rPr>
        <w:t>e</w:t>
      </w:r>
      <w:proofErr w:type="gramEnd"/>
      <w:r w:rsidRPr="00FF5C4F">
        <w:rPr>
          <w:sz w:val="32"/>
          <w:szCs w:val="32"/>
        </w:rPr>
        <w:t xml:space="preserve"> I have approached to a person called Meghana who is the founder of </w:t>
      </w:r>
      <w:r w:rsidR="00FF5C4F" w:rsidRPr="00FF5C4F">
        <w:rPr>
          <w:sz w:val="32"/>
          <w:szCs w:val="32"/>
        </w:rPr>
        <w:t>K</w:t>
      </w:r>
      <w:r w:rsidRPr="00FF5C4F">
        <w:rPr>
          <w:sz w:val="32"/>
          <w:szCs w:val="32"/>
        </w:rPr>
        <w:t xml:space="preserve">anvi events. The business which </w:t>
      </w:r>
      <w:r w:rsidR="00971039" w:rsidRPr="00FF5C4F">
        <w:rPr>
          <w:sz w:val="32"/>
          <w:szCs w:val="32"/>
        </w:rPr>
        <w:t>they have started from 2years is going on with good profit.</w:t>
      </w:r>
    </w:p>
    <w:p w14:paraId="395A7B93" w14:textId="51213B80" w:rsidR="00FF5C4F" w:rsidRPr="00FF5C4F" w:rsidRDefault="00FF5C4F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>They started the business by taking loans &amp; family support.</w:t>
      </w:r>
    </w:p>
    <w:p w14:paraId="49477AE5" w14:textId="32B155AD" w:rsidR="00E63584" w:rsidRPr="00FF5C4F" w:rsidRDefault="007F5615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 xml:space="preserve">Initially they have </w:t>
      </w:r>
      <w:r w:rsidR="00565425" w:rsidRPr="00FF5C4F">
        <w:rPr>
          <w:sz w:val="32"/>
          <w:szCs w:val="32"/>
        </w:rPr>
        <w:t>invested 5 lakhs to start their business</w:t>
      </w:r>
      <w:r w:rsidR="00B55C18" w:rsidRPr="00FF5C4F">
        <w:rPr>
          <w:sz w:val="32"/>
          <w:szCs w:val="32"/>
        </w:rPr>
        <w:t>.</w:t>
      </w:r>
      <w:r w:rsidR="00FF5C4F" w:rsidRPr="00FF5C4F">
        <w:rPr>
          <w:sz w:val="32"/>
          <w:szCs w:val="32"/>
        </w:rPr>
        <w:t xml:space="preserve"> </w:t>
      </w:r>
    </w:p>
    <w:p w14:paraId="2758330F" w14:textId="267EABE5" w:rsidR="00565425" w:rsidRPr="00FF5C4F" w:rsidRDefault="00144084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 xml:space="preserve">The items </w:t>
      </w:r>
      <w:r w:rsidR="005974CA" w:rsidRPr="00FF5C4F">
        <w:rPr>
          <w:sz w:val="32"/>
          <w:szCs w:val="32"/>
        </w:rPr>
        <w:t>which they invested on for decoration items,</w:t>
      </w:r>
      <w:ins w:id="0" w:author="M S, Meghana (Cognizant)">
        <w:r w:rsidR="00A748D3" w:rsidRPr="00FF5C4F">
          <w:rPr>
            <w:sz w:val="32"/>
            <w:szCs w:val="32"/>
          </w:rPr>
          <w:t xml:space="preserve"> invitation cards,</w:t>
        </w:r>
        <w:r w:rsidR="00B55C18" w:rsidRPr="00FF5C4F">
          <w:rPr>
            <w:sz w:val="32"/>
            <w:szCs w:val="32"/>
          </w:rPr>
          <w:t xml:space="preserve"> </w:t>
        </w:r>
        <w:r w:rsidR="00A748D3" w:rsidRPr="00FF5C4F">
          <w:rPr>
            <w:sz w:val="32"/>
            <w:szCs w:val="32"/>
          </w:rPr>
          <w:t>promotions,</w:t>
        </w:r>
        <w:r w:rsidR="00B55C18" w:rsidRPr="00FF5C4F">
          <w:rPr>
            <w:sz w:val="32"/>
            <w:szCs w:val="32"/>
          </w:rPr>
          <w:t xml:space="preserve"> </w:t>
        </w:r>
        <w:r w:rsidR="00A748D3" w:rsidRPr="00FF5C4F">
          <w:rPr>
            <w:sz w:val="32"/>
            <w:szCs w:val="32"/>
          </w:rPr>
          <w:t>office</w:t>
        </w:r>
        <w:r w:rsidR="00B55C18" w:rsidRPr="00FF5C4F">
          <w:rPr>
            <w:sz w:val="32"/>
            <w:szCs w:val="32"/>
          </w:rPr>
          <w:t xml:space="preserve"> etc.</w:t>
        </w:r>
      </w:ins>
    </w:p>
    <w:p w14:paraId="7ABB0492" w14:textId="566D2231" w:rsidR="00CB1B92" w:rsidRPr="00FF5C4F" w:rsidRDefault="00CB1B92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>The services which</w:t>
      </w:r>
      <w:r w:rsidR="00FF5C4F">
        <w:rPr>
          <w:sz w:val="32"/>
          <w:szCs w:val="32"/>
        </w:rPr>
        <w:t xml:space="preserve"> they</w:t>
      </w:r>
      <w:r w:rsidRPr="00FF5C4F">
        <w:rPr>
          <w:sz w:val="32"/>
          <w:szCs w:val="32"/>
        </w:rPr>
        <w:t xml:space="preserve"> provide are like Birthday party celebrations, decorations for baby shower, Anniversary decorations, wedding planner, photography &amp; </w:t>
      </w:r>
      <w:r w:rsidR="00FF5C4F" w:rsidRPr="00FF5C4F">
        <w:rPr>
          <w:sz w:val="32"/>
          <w:szCs w:val="32"/>
        </w:rPr>
        <w:t>videography.</w:t>
      </w:r>
    </w:p>
    <w:p w14:paraId="48BFA635" w14:textId="0CB82580" w:rsidR="00B55C18" w:rsidRPr="00FF5C4F" w:rsidRDefault="00FF5C4F" w:rsidP="00E6358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5C4F">
        <w:rPr>
          <w:sz w:val="32"/>
          <w:szCs w:val="32"/>
        </w:rPr>
        <w:t>By meeting the customer expectations &amp; success in business, now they are earning profit up to 80k with the small business based upon the orders.</w:t>
      </w:r>
    </w:p>
    <w:p w14:paraId="40D62947" w14:textId="77777777" w:rsidR="00971039" w:rsidRPr="00FF5C4F" w:rsidRDefault="00971039" w:rsidP="00F45D75">
      <w:pPr>
        <w:rPr>
          <w:sz w:val="32"/>
          <w:szCs w:val="32"/>
        </w:rPr>
      </w:pPr>
    </w:p>
    <w:p w14:paraId="78660F0E" w14:textId="77777777" w:rsidR="00CF1191" w:rsidRPr="00FF5C4F" w:rsidRDefault="00CF1191" w:rsidP="00F45D75">
      <w:pPr>
        <w:rPr>
          <w:sz w:val="32"/>
          <w:szCs w:val="32"/>
        </w:rPr>
      </w:pPr>
    </w:p>
    <w:p w14:paraId="484C783B" w14:textId="77777777" w:rsidR="00CF1191" w:rsidRPr="00FF5C4F" w:rsidRDefault="00CF1191" w:rsidP="00F45D75">
      <w:pPr>
        <w:rPr>
          <w:sz w:val="32"/>
          <w:szCs w:val="32"/>
        </w:rPr>
      </w:pPr>
    </w:p>
    <w:p w14:paraId="7D9C6A73" w14:textId="0603F792" w:rsidR="00C23967" w:rsidRPr="00C23967" w:rsidRDefault="00C23967" w:rsidP="00C23967">
      <w:pPr>
        <w:tabs>
          <w:tab w:val="left" w:pos="8380"/>
        </w:tabs>
      </w:pPr>
      <w:r w:rsidRPr="00FF5C4F">
        <w:rPr>
          <w:sz w:val="32"/>
          <w:szCs w:val="32"/>
        </w:rPr>
        <w:tab/>
      </w:r>
      <w:r>
        <w:rPr>
          <w:noProof/>
        </w:rPr>
        <w:t xml:space="preserve">                   </w:t>
      </w:r>
    </w:p>
    <w:sectPr w:rsidR="00C23967" w:rsidRPr="00C2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52F13"/>
    <w:multiLevelType w:val="hybridMultilevel"/>
    <w:tmpl w:val="730A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169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 S, Meghana (Cognizant)">
    <w15:presenceInfo w15:providerId="AD" w15:userId="S::844233@cognizant.com::be711ea2-022f-4294-96a8-0bc688366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7"/>
    <w:rsid w:val="00144084"/>
    <w:rsid w:val="00565425"/>
    <w:rsid w:val="005974CA"/>
    <w:rsid w:val="005D4D76"/>
    <w:rsid w:val="0078052D"/>
    <w:rsid w:val="007F5615"/>
    <w:rsid w:val="00971039"/>
    <w:rsid w:val="00A748D3"/>
    <w:rsid w:val="00B55C18"/>
    <w:rsid w:val="00C23967"/>
    <w:rsid w:val="00CB1B92"/>
    <w:rsid w:val="00CF1191"/>
    <w:rsid w:val="00E63584"/>
    <w:rsid w:val="00E92FD1"/>
    <w:rsid w:val="00F45D75"/>
    <w:rsid w:val="00FA06BA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6535"/>
  <w15:chartTrackingRefBased/>
  <w15:docId w15:val="{569CA1B8-A44A-47B2-B3EE-1A73CAB0E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44B8EB72F2644A05CCE3795732828" ma:contentTypeVersion="14" ma:contentTypeDescription="Create a new document." ma:contentTypeScope="" ma:versionID="4fce459d7ca0b73821ba03c98a1495a0">
  <xsd:schema xmlns:xsd="http://www.w3.org/2001/XMLSchema" xmlns:xs="http://www.w3.org/2001/XMLSchema" xmlns:p="http://schemas.microsoft.com/office/2006/metadata/properties" xmlns:ns3="0d6e54ad-74b3-42e1-8d8b-32e65a99965b" xmlns:ns4="0a269ab5-e553-4ea7-9412-aebeda143e65" targetNamespace="http://schemas.microsoft.com/office/2006/metadata/properties" ma:root="true" ma:fieldsID="a5be2a7768094d340f0d095c96695724" ns3:_="" ns4:_="">
    <xsd:import namespace="0d6e54ad-74b3-42e1-8d8b-32e65a99965b"/>
    <xsd:import namespace="0a269ab5-e553-4ea7-9412-aebeda14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e54ad-74b3-42e1-8d8b-32e65a9996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69ab5-e553-4ea7-9412-aebeda14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269ab5-e553-4ea7-9412-aebeda143e65" xsi:nil="true"/>
  </documentManagement>
</p:properties>
</file>

<file path=customXml/itemProps1.xml><?xml version="1.0" encoding="utf-8"?>
<ds:datastoreItem xmlns:ds="http://schemas.openxmlformats.org/officeDocument/2006/customXml" ds:itemID="{F2F7476C-65FB-42D4-927A-3E7E9F0D4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e54ad-74b3-42e1-8d8b-32e65a99965b"/>
    <ds:schemaRef ds:uri="0a269ab5-e553-4ea7-9412-aebeda14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0C78AA-9788-4253-B995-18D1ABBCD0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A55F-C752-4721-B849-3CADDAE168DF}">
  <ds:schemaRefs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0d6e54ad-74b3-42e1-8d8b-32e65a99965b"/>
    <ds:schemaRef ds:uri="http://schemas.microsoft.com/office/2006/documentManagement/types"/>
    <ds:schemaRef ds:uri="0a269ab5-e553-4ea7-9412-aebeda143e65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S, Meghana (Cognizant)</dc:creator>
  <cp:keywords/>
  <dc:description/>
  <cp:lastModifiedBy>M S, Meghana (Cognizant)</cp:lastModifiedBy>
  <cp:revision>2</cp:revision>
  <dcterms:created xsi:type="dcterms:W3CDTF">2024-01-17T14:54:00Z</dcterms:created>
  <dcterms:modified xsi:type="dcterms:W3CDTF">2024-01-17T14:54:00Z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0x010100C9B44B8EB72F2644A05CCE3795732828</vt:lpwstr>
  </property>
</Properties>
</file>